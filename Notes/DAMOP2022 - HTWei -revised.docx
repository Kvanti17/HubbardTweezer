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6992" w14:textId="6C7632E8" w:rsidR="00816414" w:rsidRPr="00816414" w:rsidRDefault="00816414" w:rsidP="00D05CF7">
      <w:pPr>
        <w:pStyle w:val="Title"/>
        <w:rPr>
          <w:ins w:id="0" w:author="Kaden Hazzard" w:date="2022-01-29T14:17:00Z"/>
        </w:rPr>
      </w:pPr>
      <w:commentRangeStart w:id="1"/>
      <w:commentRangeStart w:id="2"/>
      <w:r w:rsidRPr="00816414">
        <w:t xml:space="preserve">Stroboscopic </w:t>
      </w:r>
      <w:r w:rsidR="00995045">
        <w:t xml:space="preserve">fermion </w:t>
      </w:r>
      <w:r w:rsidRPr="00816414">
        <w:t>tweezer arrays: heating and Hubbard parameters</w:t>
      </w:r>
      <w:commentRangeEnd w:id="1"/>
      <w:r>
        <w:rPr>
          <w:rStyle w:val="CommentReference"/>
        </w:rPr>
        <w:commentReference w:id="1"/>
      </w:r>
      <w:commentRangeEnd w:id="2"/>
      <w:r w:rsidR="007375E4">
        <w:rPr>
          <w:rStyle w:val="CommentReference"/>
          <w:rFonts w:asciiTheme="minorHAnsi" w:eastAsiaTheme="minorEastAsia" w:hAnsiTheme="minorHAnsi" w:cstheme="minorBidi"/>
          <w:spacing w:val="0"/>
          <w:kern w:val="0"/>
        </w:rPr>
        <w:commentReference w:id="2"/>
      </w:r>
    </w:p>
    <w:p w14:paraId="67F73463" w14:textId="77777777" w:rsidR="00816414" w:rsidRDefault="00816414" w:rsidP="00B12920">
      <w:pPr>
        <w:rPr>
          <w:ins w:id="3" w:author="Kaden Hazzard" w:date="2022-01-29T14:14:00Z"/>
          <w:rStyle w:val="SubtleEmphasis"/>
        </w:rPr>
      </w:pPr>
    </w:p>
    <w:p w14:paraId="019F2D0E" w14:textId="313882BE" w:rsidR="00D16D76" w:rsidRDefault="005F006E" w:rsidP="00B12920">
      <w:pPr>
        <w:rPr>
          <w:ins w:id="4" w:author="Kaden Hazzard" w:date="2022-01-29T14:14:00Z"/>
          <w:rStyle w:val="SubtleEmphasis"/>
        </w:rPr>
      </w:pPr>
      <w:r w:rsidRPr="00C5078B">
        <w:rPr>
          <w:rStyle w:val="SubtleEmphasis"/>
        </w:rPr>
        <w:t>Hao-Tian</w:t>
      </w:r>
      <w:r w:rsidR="00D16D76" w:rsidRPr="00C5078B">
        <w:rPr>
          <w:rStyle w:val="SubtleEmphasis"/>
        </w:rPr>
        <w:t xml:space="preserve"> Wei, </w:t>
      </w:r>
      <w:r w:rsidR="00122D19" w:rsidRPr="00122D19">
        <w:rPr>
          <w:rStyle w:val="SubtleEmphasis"/>
        </w:rPr>
        <w:t>Eduardo Ibarra-García-Padilla</w:t>
      </w:r>
      <w:r w:rsidR="00E320B0" w:rsidRPr="00C5078B">
        <w:rPr>
          <w:rStyle w:val="SubtleEmphasis"/>
        </w:rPr>
        <w:t xml:space="preserve">, </w:t>
      </w:r>
      <w:r w:rsidR="00237124" w:rsidRPr="00C5078B">
        <w:rPr>
          <w:rStyle w:val="SubtleEmphasis"/>
        </w:rPr>
        <w:t>Zoe Z. Yan</w:t>
      </w:r>
      <w:r w:rsidR="00E320B0" w:rsidRPr="00C5078B">
        <w:rPr>
          <w:rStyle w:val="SubtleEmphasis"/>
        </w:rPr>
        <w:t xml:space="preserve">, </w:t>
      </w:r>
      <w:r w:rsidR="00902F00" w:rsidRPr="00C5078B">
        <w:rPr>
          <w:rStyle w:val="SubtleEmphasis"/>
        </w:rPr>
        <w:t>﻿Benjamin M. Spar,</w:t>
      </w:r>
      <w:r w:rsidR="00873B2F">
        <w:rPr>
          <w:rStyle w:val="SubtleEmphasis"/>
        </w:rPr>
        <w:t xml:space="preserve"> </w:t>
      </w:r>
      <w:r w:rsidR="000A12D0" w:rsidRPr="000A12D0">
        <w:rPr>
          <w:rStyle w:val="SubtleEmphasis"/>
        </w:rPr>
        <w:t>﻿</w:t>
      </w:r>
      <w:r w:rsidR="00B12920" w:rsidRPr="00B12920">
        <w:t xml:space="preserve"> </w:t>
      </w:r>
      <w:r w:rsidR="00B12920">
        <w:rPr>
          <w:rStyle w:val="SubtleEmphasis"/>
        </w:rPr>
        <w:t>Max Prichard,</w:t>
      </w:r>
      <w:r w:rsidR="00B12920" w:rsidRPr="00C5078B">
        <w:rPr>
          <w:rStyle w:val="SubtleEmphasis"/>
        </w:rPr>
        <w:t xml:space="preserve"> </w:t>
      </w:r>
      <w:proofErr w:type="spellStart"/>
      <w:r w:rsidR="000A12D0" w:rsidRPr="000A12D0">
        <w:rPr>
          <w:rStyle w:val="SubtleEmphasis"/>
        </w:rPr>
        <w:t>Sungjae</w:t>
      </w:r>
      <w:proofErr w:type="spellEnd"/>
      <w:r w:rsidR="000A12D0" w:rsidRPr="000A12D0">
        <w:rPr>
          <w:rStyle w:val="SubtleEmphasis"/>
        </w:rPr>
        <w:t xml:space="preserve"> </w:t>
      </w:r>
      <w:r w:rsidR="00052F7D">
        <w:rPr>
          <w:rStyle w:val="SubtleEmphasis"/>
        </w:rPr>
        <w:t xml:space="preserve">Chi, </w:t>
      </w:r>
      <w:r w:rsidR="00902F00" w:rsidRPr="00C5078B">
        <w:rPr>
          <w:rStyle w:val="SubtleEmphasis"/>
        </w:rPr>
        <w:t>Waseem S. Bakr</w:t>
      </w:r>
      <w:r w:rsidR="00B12920">
        <w:rPr>
          <w:rStyle w:val="SubtleEmphasis"/>
        </w:rPr>
        <w:t xml:space="preserve">, </w:t>
      </w:r>
      <w:r w:rsidR="00B12920" w:rsidRPr="00C5078B">
        <w:rPr>
          <w:rStyle w:val="SubtleEmphasis"/>
        </w:rPr>
        <w:t>Kaden R. A. Hazzard</w:t>
      </w:r>
    </w:p>
    <w:p w14:paraId="207DAA18" w14:textId="77777777" w:rsidR="00B12920" w:rsidRPr="00C5078B" w:rsidRDefault="00B12920" w:rsidP="00D05CF7">
      <w:pPr>
        <w:rPr>
          <w:rStyle w:val="SubtleEmphasis"/>
        </w:rPr>
      </w:pPr>
    </w:p>
    <w:p w14:paraId="24ABD98B" w14:textId="607B5560" w:rsidR="00B632BF" w:rsidRPr="0004562A" w:rsidRDefault="00E1597D" w:rsidP="00BE3F8A">
      <w:r>
        <w:t xml:space="preserve">The </w:t>
      </w:r>
      <w:r w:rsidR="0004562A">
        <w:t>realization of Fermi-Hubbard</w:t>
      </w:r>
      <w:r w:rsidR="00282A66">
        <w:t xml:space="preserve"> </w:t>
      </w:r>
      <w:r w:rsidR="0004562A">
        <w:t>tweezer array</w:t>
      </w:r>
      <w:r>
        <w:t>s</w:t>
      </w:r>
      <w:r w:rsidR="0004562A">
        <w:t xml:space="preserve"> </w:t>
      </w:r>
      <w:r w:rsidR="00BE3F8A">
        <w:t>with</w:t>
      </w:r>
      <w:r>
        <w:t xml:space="preserve"> lithium-</w:t>
      </w:r>
      <w:r w:rsidR="0004562A">
        <w:t>6 atoms</w:t>
      </w:r>
      <w:r w:rsidR="00F0397D">
        <w:t xml:space="preserve"> (</w:t>
      </w:r>
      <w:r w:rsidR="003B6F61" w:rsidRPr="003B6F61">
        <w:t>﻿arXiv:2110.15398</w:t>
      </w:r>
      <w:r w:rsidR="00F0397D">
        <w:t>)</w:t>
      </w:r>
      <w:r w:rsidR="0004562A">
        <w:t xml:space="preserve"> opens</w:t>
      </w:r>
      <w:r w:rsidR="008F4250">
        <w:t xml:space="preserve"> </w:t>
      </w:r>
      <w:r w:rsidR="00D118D0">
        <w:t xml:space="preserve">a </w:t>
      </w:r>
      <w:r w:rsidR="006424E1">
        <w:t xml:space="preserve">new </w:t>
      </w:r>
      <w:r w:rsidR="008658AD">
        <w:t xml:space="preserve">stage for studying </w:t>
      </w:r>
      <w:r w:rsidR="00492FAE">
        <w:t xml:space="preserve">fermionic </w:t>
      </w:r>
      <w:r w:rsidR="008658AD">
        <w:t>matter</w:t>
      </w:r>
      <w:ins w:id="5" w:author="魏 昊天" w:date="2022-01-30T20:16:00Z">
        <w:r w:rsidR="00D62426">
          <w:t xml:space="preserve"> </w:t>
        </w:r>
        <w:commentRangeStart w:id="6"/>
        <w:r w:rsidR="00D62426">
          <w:t>and</w:t>
        </w:r>
      </w:ins>
      <w:ins w:id="7" w:author="魏 昊天" w:date="2022-01-30T20:17:00Z">
        <w:r w:rsidR="00D62426">
          <w:t xml:space="preserve"> </w:t>
        </w:r>
      </w:ins>
      <w:ins w:id="8" w:author="魏 昊天" w:date="2022-01-30T20:16:00Z">
        <w:r w:rsidR="00D62426">
          <w:t xml:space="preserve">fermionic quantum </w:t>
        </w:r>
      </w:ins>
      <w:ins w:id="9" w:author="魏 昊天" w:date="2022-01-30T20:17:00Z">
        <w:r w:rsidR="00D62426">
          <w:t>computing</w:t>
        </w:r>
        <w:commentRangeEnd w:id="6"/>
        <w:r w:rsidR="006C1EF6">
          <w:rPr>
            <w:rStyle w:val="CommentReference"/>
          </w:rPr>
          <w:commentReference w:id="6"/>
        </w:r>
      </w:ins>
      <w:r>
        <w:t xml:space="preserve">, where </w:t>
      </w:r>
      <w:r w:rsidR="00EE3580">
        <w:t>programmable lattice</w:t>
      </w:r>
      <w:r>
        <w:t xml:space="preserve"> geometr</w:t>
      </w:r>
      <w:r w:rsidR="00EE3580">
        <w:t>ies</w:t>
      </w:r>
      <w:r>
        <w:t xml:space="preserve"> and Hubbard parameters are </w:t>
      </w:r>
      <w:r w:rsidR="00BE3F8A">
        <w:t xml:space="preserve">paired </w:t>
      </w:r>
      <w:r w:rsidR="00EE3580">
        <w:t>with single-site imaging</w:t>
      </w:r>
      <w:r>
        <w:t xml:space="preserve">. </w:t>
      </w:r>
      <w:r w:rsidR="00E716BD">
        <w:t xml:space="preserve">Creating </w:t>
      </w:r>
      <w:r w:rsidR="00235406">
        <w:t xml:space="preserve">useful </w:t>
      </w:r>
      <w:commentRangeStart w:id="10"/>
      <w:ins w:id="11" w:author="Kaden Hazzard" w:date="2022-01-29T15:07:00Z">
        <w:r w:rsidR="00E716BD">
          <w:t xml:space="preserve">2D </w:t>
        </w:r>
      </w:ins>
      <w:commentRangeEnd w:id="10"/>
      <w:r w:rsidR="00241069">
        <w:rPr>
          <w:rStyle w:val="CommentReference"/>
        </w:rPr>
        <w:commentReference w:id="10"/>
      </w:r>
      <w:r w:rsidR="00E716BD">
        <w:t xml:space="preserve">tweezer arrays </w:t>
      </w:r>
      <w:proofErr w:type="gramStart"/>
      <w:r w:rsidR="00E716BD">
        <w:t>requires</w:t>
      </w:r>
      <w:proofErr w:type="gramEnd"/>
      <w:ins w:id="12" w:author="魏 昊天" w:date="2022-01-30T20:12:00Z">
        <w:r w:rsidR="00F478EC">
          <w:t xml:space="preserve"> exceptionally accurate</w:t>
        </w:r>
      </w:ins>
      <w:r w:rsidR="00E716BD">
        <w:t xml:space="preserve"> </w:t>
      </w:r>
      <w:r w:rsidR="004702A3">
        <w:t>tuning</w:t>
      </w:r>
      <w:r w:rsidR="00235406">
        <w:t xml:space="preserve"> individual lattice sites</w:t>
      </w:r>
      <w:r w:rsidR="00F478EC">
        <w:t xml:space="preserve"> </w:t>
      </w:r>
      <w:r w:rsidR="003E6694">
        <w:t xml:space="preserve">to compensate for </w:t>
      </w:r>
      <w:r w:rsidR="00DB2218">
        <w:t>disorder</w:t>
      </w:r>
      <w:r w:rsidR="00235406">
        <w:t xml:space="preserve">, </w:t>
      </w:r>
      <w:r w:rsidR="00E83E72">
        <w:t>which</w:t>
      </w:r>
      <w:r w:rsidR="004702A3">
        <w:t xml:space="preserve"> </w:t>
      </w:r>
      <w:r w:rsidR="00E716BD">
        <w:t xml:space="preserve">may be accomplished </w:t>
      </w:r>
      <w:r w:rsidR="00235406">
        <w:t xml:space="preserve">by </w:t>
      </w:r>
      <w:r w:rsidR="0055579F">
        <w:t xml:space="preserve">using time-averaged potentials </w:t>
      </w:r>
      <w:r w:rsidR="00082F7C">
        <w:t xml:space="preserve">of </w:t>
      </w:r>
      <w:r w:rsidR="0055579F">
        <w:t>rapidly strob</w:t>
      </w:r>
      <w:r w:rsidR="00284CE0">
        <w:t>ed</w:t>
      </w:r>
      <w:r w:rsidR="0055579F">
        <w:t xml:space="preserve"> tweezers. </w:t>
      </w:r>
      <w:r w:rsidR="00B209F4">
        <w:t>Here</w:t>
      </w:r>
      <w:r w:rsidR="007D520C">
        <w:t xml:space="preserve"> we </w:t>
      </w:r>
      <w:r w:rsidR="00B209F4">
        <w:t xml:space="preserve">will </w:t>
      </w:r>
      <w:r w:rsidR="007D520C">
        <w:t>present</w:t>
      </w:r>
      <w:ins w:id="13" w:author="Kaden Hazzard" w:date="2022-01-29T15:10:00Z">
        <w:r w:rsidR="00C32EDD">
          <w:t xml:space="preserve"> </w:t>
        </w:r>
      </w:ins>
      <w:r w:rsidR="00C32EDD">
        <w:t>calculations</w:t>
      </w:r>
      <w:r w:rsidR="001A7ABC">
        <w:t xml:space="preserve"> for </w:t>
      </w:r>
      <w:ins w:id="14" w:author="Kaden Hazzard" w:date="2022-01-29T15:10:00Z">
        <w:r w:rsidR="006817E6">
          <w:t xml:space="preserve">2D </w:t>
        </w:r>
      </w:ins>
      <w:ins w:id="15" w:author="魏 昊天" w:date="2022-01-30T18:42:00Z">
        <w:r w:rsidR="00662C3A">
          <w:t xml:space="preserve">stroboscopic </w:t>
        </w:r>
      </w:ins>
      <w:r w:rsidR="006817E6">
        <w:t>tweezer arrays</w:t>
      </w:r>
      <w:r w:rsidR="009C174B">
        <w:t xml:space="preserve"> based on </w:t>
      </w:r>
      <w:r w:rsidR="00473C12">
        <w:t xml:space="preserve">numerically exact </w:t>
      </w:r>
      <w:r w:rsidR="001A7ABC">
        <w:t>discrete variable representation</w:t>
      </w:r>
      <w:r w:rsidR="009C174B">
        <w:t xml:space="preserve"> </w:t>
      </w:r>
      <w:r w:rsidR="001A7ABC">
        <w:t>(DVR)</w:t>
      </w:r>
      <w:r w:rsidR="009C174B">
        <w:t xml:space="preserve"> </w:t>
      </w:r>
      <w:proofErr w:type="gramStart"/>
      <w:r w:rsidR="009C174B">
        <w:t>methods, and</w:t>
      </w:r>
      <w:proofErr w:type="gramEnd"/>
      <w:r w:rsidR="009C174B">
        <w:t xml:space="preserve"> compare results with </w:t>
      </w:r>
      <w:r w:rsidR="0066271D">
        <w:t>experimental measurement</w:t>
      </w:r>
      <w:r w:rsidR="00473C12">
        <w:t>s</w:t>
      </w:r>
      <w:r w:rsidR="006817E6">
        <w:t>.</w:t>
      </w:r>
      <w:r w:rsidR="00C32EDD">
        <w:t xml:space="preserve"> In particular, we will </w:t>
      </w:r>
      <w:r w:rsidR="00BD2128">
        <w:t>describe</w:t>
      </w:r>
      <w:r w:rsidR="00C32EDD">
        <w:t xml:space="preserve"> how heating from the stroboscopic potential depends on strobe </w:t>
      </w:r>
      <w:proofErr w:type="gramStart"/>
      <w:r w:rsidR="00C32EDD">
        <w:t>frequency, and</w:t>
      </w:r>
      <w:proofErr w:type="gramEnd"/>
      <w:r w:rsidR="00C32EDD">
        <w:t xml:space="preserve"> </w:t>
      </w:r>
      <w:r w:rsidR="000A6ACE">
        <w:t xml:space="preserve">quantify how stroboscopic potentials modify Hubbard parameters such as the interaction </w:t>
      </w:r>
      <w:r w:rsidR="000A6ACE" w:rsidRPr="00D05CF7">
        <w:rPr>
          <w:i/>
          <w:iCs/>
        </w:rPr>
        <w:t>U</w:t>
      </w:r>
      <w:r w:rsidR="000A6ACE">
        <w:t xml:space="preserve"> and tunneling </w:t>
      </w:r>
      <w:r w:rsidR="000A6ACE" w:rsidRPr="00D05CF7">
        <w:rPr>
          <w:i/>
          <w:iCs/>
        </w:rPr>
        <w:t>t</w:t>
      </w:r>
      <w:r w:rsidR="000A6ACE">
        <w:t xml:space="preserve"> in multi-tweezer configurations. </w:t>
      </w:r>
      <w:r w:rsidR="00266B4E">
        <w:t xml:space="preserve">Our </w:t>
      </w:r>
      <w:r w:rsidR="00F82088">
        <w:t>calculations</w:t>
      </w:r>
      <w:r w:rsidR="00266B4E">
        <w:t xml:space="preserve"> </w:t>
      </w:r>
      <w:r w:rsidR="00763744">
        <w:t xml:space="preserve">enable </w:t>
      </w:r>
      <w:r w:rsidR="00BE3F8A">
        <w:t xml:space="preserve">evaluation and </w:t>
      </w:r>
      <w:r w:rsidR="00472577">
        <w:t>optim</w:t>
      </w:r>
      <w:r w:rsidR="00BE3F8A">
        <w:t>ization of</w:t>
      </w:r>
      <w:r w:rsidR="00472577">
        <w:t xml:space="preserve"> </w:t>
      </w:r>
      <w:ins w:id="16" w:author="Kaden Hazzard" w:date="2022-01-29T15:25:00Z">
        <w:r w:rsidR="00BE3F8A">
          <w:t xml:space="preserve">2D </w:t>
        </w:r>
      </w:ins>
      <w:r w:rsidR="00BE3F8A">
        <w:t xml:space="preserve">tweezer array </w:t>
      </w:r>
      <w:r w:rsidR="00266B4E">
        <w:t>experiment</w:t>
      </w:r>
      <w:r w:rsidR="00BE3F8A">
        <w:t xml:space="preserve">s. </w:t>
      </w:r>
      <w:commentRangeStart w:id="17"/>
      <w:commentRangeEnd w:id="17"/>
      <w:r w:rsidR="008B11EB">
        <w:rPr>
          <w:rStyle w:val="CommentReference"/>
        </w:rPr>
        <w:commentReference w:id="17"/>
      </w:r>
    </w:p>
    <w:sectPr w:rsidR="00B632BF" w:rsidRPr="0004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den Hazzard" w:date="2022-01-29T14:17:00Z" w:initials="KH">
    <w:p w14:paraId="2DF08BA0" w14:textId="198F9E76" w:rsidR="00816414" w:rsidRDefault="00816414">
      <w:pPr>
        <w:pStyle w:val="CommentText"/>
      </w:pPr>
      <w:r>
        <w:rPr>
          <w:rStyle w:val="CommentReference"/>
        </w:rPr>
        <w:annotationRef/>
      </w:r>
      <w:r>
        <w:t xml:space="preserve">Shorter; more precise (not just “dynamical” which could mean a lot of things, but “stroboscopic”, clearer that the “dynamic” part applies to the tweezers, not the fermions, …); added info (what we actually are calculating: heating, </w:t>
      </w:r>
      <w:proofErr w:type="gramStart"/>
      <w:r>
        <w:t>parameters, ..</w:t>
      </w:r>
      <w:proofErr w:type="gramEnd"/>
      <w:r>
        <w:t>)</w:t>
      </w:r>
      <w:r w:rsidR="00995045">
        <w:t>. This version loses “theory</w:t>
      </w:r>
      <w:proofErr w:type="gramStart"/>
      <w:r w:rsidR="00995045">
        <w:t>”</w:t>
      </w:r>
      <w:proofErr w:type="gramEnd"/>
      <w:r w:rsidR="00995045">
        <w:t xml:space="preserve"> but I think immediately clear from abstract and author list (they’ll look at last author).</w:t>
      </w:r>
      <w:r w:rsidR="00995045">
        <w:br/>
      </w:r>
      <w:r w:rsidR="00995045">
        <w:br/>
        <w:t>Three more alternatives if we feel strongly about keeping theory:</w:t>
      </w:r>
    </w:p>
    <w:p w14:paraId="1B3F1623" w14:textId="77777777" w:rsidR="00995045" w:rsidRDefault="00995045">
      <w:pPr>
        <w:pStyle w:val="CommentText"/>
      </w:pPr>
    </w:p>
    <w:p w14:paraId="4AD42F2C" w14:textId="5BD02B98" w:rsidR="00995045" w:rsidRPr="00995045" w:rsidRDefault="00995045" w:rsidP="00995045">
      <w:pPr>
        <w:pStyle w:val="CommentText"/>
        <w:numPr>
          <w:ilvl w:val="0"/>
          <w:numId w:val="1"/>
        </w:numPr>
        <w:rPr>
          <w:rFonts w:ascii="Calibri" w:hAnsi="Calibri" w:cs="Calibri"/>
          <w:i/>
          <w:iCs/>
          <w:sz w:val="22"/>
          <w:szCs w:val="22"/>
        </w:rPr>
      </w:pPr>
      <w:r w:rsidRPr="00995045">
        <w:rPr>
          <w:rFonts w:ascii="Calibri" w:hAnsi="Calibri" w:cs="Calibri"/>
          <w:i/>
          <w:iCs/>
          <w:sz w:val="22"/>
          <w:szCs w:val="22"/>
        </w:rPr>
        <w:t>Theory of stroboscopic fermion tweezer arrays: heating and Hubbard parameters</w:t>
      </w:r>
    </w:p>
    <w:p w14:paraId="49A2C054" w14:textId="23006857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</w:p>
    <w:p w14:paraId="4CC24CEB" w14:textId="77777777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Shorter alternative keeping theory:</w:t>
      </w:r>
    </w:p>
    <w:p w14:paraId="34004612" w14:textId="2CEE74E4" w:rsidR="00995045" w:rsidRPr="00995045" w:rsidRDefault="00995045" w:rsidP="00995045">
      <w:pPr>
        <w:pStyle w:val="CommentText"/>
        <w:numPr>
          <w:ilvl w:val="0"/>
          <w:numId w:val="1"/>
        </w:numPr>
        <w:rPr>
          <w:rFonts w:ascii="Calibri" w:hAnsi="Calibri" w:cs="Calibri"/>
          <w:i/>
          <w:iCs/>
          <w:sz w:val="22"/>
          <w:szCs w:val="22"/>
        </w:rPr>
      </w:pPr>
      <w:r w:rsidRPr="00995045">
        <w:rPr>
          <w:rFonts w:ascii="Calibri" w:hAnsi="Calibri" w:cs="Calibri"/>
          <w:i/>
          <w:iCs/>
          <w:sz w:val="22"/>
          <w:szCs w:val="22"/>
        </w:rPr>
        <w:t>Theory of stroboscopic fermion tweezer arrays</w:t>
      </w:r>
    </w:p>
    <w:p w14:paraId="28149525" w14:textId="77777777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</w:p>
    <w:p w14:paraId="53A7391F" w14:textId="77777777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Shorter alternative not keeping theory:</w:t>
      </w:r>
    </w:p>
    <w:p w14:paraId="1DC07FC5" w14:textId="655B1DB9" w:rsidR="00995045" w:rsidRPr="00995045" w:rsidRDefault="00995045" w:rsidP="00995045">
      <w:pPr>
        <w:pStyle w:val="CommentText"/>
        <w:numPr>
          <w:ilvl w:val="0"/>
          <w:numId w:val="1"/>
        </w:num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995045">
        <w:rPr>
          <w:rFonts w:ascii="Calibri" w:hAnsi="Calibri" w:cs="Calibri"/>
          <w:i/>
          <w:iCs/>
          <w:sz w:val="22"/>
          <w:szCs w:val="22"/>
        </w:rPr>
        <w:t>Stroboscopic fermion tweezer arrays</w:t>
      </w:r>
    </w:p>
    <w:p w14:paraId="44F06240" w14:textId="4BF14E07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</w:p>
    <w:p w14:paraId="034B3844" w14:textId="4646B5B3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think my ranking is current version &gt; 2 &gt; 1 &gt; 3, but they’re all </w:t>
      </w:r>
      <w:proofErr w:type="gramStart"/>
      <w:r>
        <w:rPr>
          <w:rFonts w:ascii="Calibri" w:hAnsi="Calibri" w:cs="Calibri"/>
          <w:sz w:val="22"/>
          <w:szCs w:val="22"/>
        </w:rPr>
        <w:t>pretty close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take inspiration from these and decide what works. </w:t>
      </w:r>
    </w:p>
    <w:p w14:paraId="13BF7FB7" w14:textId="13412335" w:rsidR="00995045" w:rsidRDefault="00995045">
      <w:pPr>
        <w:pStyle w:val="CommentText"/>
      </w:pPr>
    </w:p>
  </w:comment>
  <w:comment w:id="2" w:author="魏 昊天" w:date="2022-01-30T20:19:00Z" w:initials="魏">
    <w:p w14:paraId="6E14000D" w14:textId="62920035" w:rsidR="007375E4" w:rsidRDefault="007375E4">
      <w:pPr>
        <w:pStyle w:val="CommentText"/>
      </w:pPr>
      <w:r>
        <w:rPr>
          <w:rStyle w:val="CommentReference"/>
        </w:rPr>
        <w:annotationRef/>
      </w:r>
      <w:r>
        <w:t>Agreed on current title.</w:t>
      </w:r>
    </w:p>
  </w:comment>
  <w:comment w:id="6" w:author="魏 昊天" w:date="2022-01-30T20:17:00Z" w:initials="魏">
    <w:p w14:paraId="7DAA0EDF" w14:textId="7E889E46" w:rsidR="006C1EF6" w:rsidRDefault="006C1EF6">
      <w:pPr>
        <w:pStyle w:val="CommentText"/>
      </w:pPr>
      <w:r>
        <w:rPr>
          <w:rStyle w:val="CommentReference"/>
        </w:rPr>
        <w:annotationRef/>
      </w:r>
      <w:r>
        <w:t>I suggest something related to quantum computing as this is our sorting category.</w:t>
      </w:r>
    </w:p>
  </w:comment>
  <w:comment w:id="10" w:author="魏 昊天" w:date="2022-01-30T18:30:00Z" w:initials="魏">
    <w:p w14:paraId="4D0CEF4A" w14:textId="777BD100" w:rsidR="00241069" w:rsidRDefault="00241069">
      <w:pPr>
        <w:pStyle w:val="CommentText"/>
      </w:pPr>
      <w:r>
        <w:rPr>
          <w:rStyle w:val="CommentReference"/>
        </w:rPr>
        <w:annotationRef/>
      </w:r>
      <w:r>
        <w:t xml:space="preserve">Not sure. Is this new tweezer array </w:t>
      </w:r>
      <w:proofErr w:type="spellStart"/>
      <w:r>
        <w:t>exp’t</w:t>
      </w:r>
      <w:proofErr w:type="spellEnd"/>
      <w:r>
        <w:t xml:space="preserve"> limited to 2D and below?</w:t>
      </w:r>
      <w:r w:rsidR="00246F8C">
        <w:t xml:space="preserve"> I remember they were dealing with a loss of tunability in high dimensions due to fewer degrees of freedom, is that explicitly related to difficulty to realize 3D?</w:t>
      </w:r>
    </w:p>
  </w:comment>
  <w:comment w:id="17" w:author="Kaden Hazzard" w:date="2022-01-29T15:28:00Z" w:initials="KH">
    <w:p w14:paraId="2F5F3BB7" w14:textId="1D18E7CF" w:rsidR="008B11EB" w:rsidRDefault="008B11EB">
      <w:pPr>
        <w:pStyle w:val="CommentText"/>
      </w:pPr>
      <w:r>
        <w:rPr>
          <w:rStyle w:val="CommentReference"/>
        </w:rPr>
        <w:annotationRef/>
      </w:r>
      <w:r>
        <w:t>Main text: have made more precise</w:t>
      </w:r>
      <w:r w:rsidR="00F13921">
        <w:t xml:space="preserve"> what we compute (</w:t>
      </w:r>
      <w:proofErr w:type="gramStart"/>
      <w:r w:rsidR="00F13921">
        <w:t>e.g.</w:t>
      </w:r>
      <w:proofErr w:type="gramEnd"/>
      <w:r w:rsidR="00F13921">
        <w:t xml:space="preserve"> heating, Hubbard parameters, …); have tried to hint at why strobing is necessary (to obtain single-site control of potentials); and otherwise just some minor wordsmithing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BF7FB7" w15:done="0"/>
  <w15:commentEx w15:paraId="6E14000D" w15:paraIdParent="13BF7FB7" w15:done="0"/>
  <w15:commentEx w15:paraId="7DAA0EDF" w15:done="0"/>
  <w15:commentEx w15:paraId="4D0CEF4A" w15:done="0"/>
  <w15:commentEx w15:paraId="2F5F3B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FCAE1" w16cex:dateUtc="2022-01-29T20:17:00Z"/>
  <w16cex:commentExtensible w16cex:durableId="25A1714A" w16cex:dateUtc="2022-01-31T02:19:00Z"/>
  <w16cex:commentExtensible w16cex:durableId="25A170DE" w16cex:dateUtc="2022-01-31T02:17:00Z"/>
  <w16cex:commentExtensible w16cex:durableId="25A157B6" w16cex:dateUtc="2022-01-31T00:30:00Z"/>
  <w16cex:commentExtensible w16cex:durableId="259FDBB6" w16cex:dateUtc="2022-01-29T2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BF7FB7" w16cid:durableId="259FCAE1"/>
  <w16cid:commentId w16cid:paraId="6E14000D" w16cid:durableId="25A1714A"/>
  <w16cid:commentId w16cid:paraId="7DAA0EDF" w16cid:durableId="25A170DE"/>
  <w16cid:commentId w16cid:paraId="4D0CEF4A" w16cid:durableId="25A157B6"/>
  <w16cid:commentId w16cid:paraId="2F5F3BB7" w16cid:durableId="259FDB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281A"/>
    <w:multiLevelType w:val="hybridMultilevel"/>
    <w:tmpl w:val="1C6E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den Hazzard">
    <w15:presenceInfo w15:providerId="None" w15:userId="Kaden Hazzard"/>
  </w15:person>
  <w15:person w15:author="魏 昊天">
    <w15:presenceInfo w15:providerId="Windows Live" w15:userId="07da1ac2fa8ffa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2A"/>
    <w:rsid w:val="0004562A"/>
    <w:rsid w:val="00051F68"/>
    <w:rsid w:val="00052F7D"/>
    <w:rsid w:val="00062371"/>
    <w:rsid w:val="00065FAB"/>
    <w:rsid w:val="00082F7C"/>
    <w:rsid w:val="000A12D0"/>
    <w:rsid w:val="000A6ACE"/>
    <w:rsid w:val="000E05D6"/>
    <w:rsid w:val="000E39C4"/>
    <w:rsid w:val="00101AF1"/>
    <w:rsid w:val="001077C4"/>
    <w:rsid w:val="00122D19"/>
    <w:rsid w:val="00161DC4"/>
    <w:rsid w:val="0016358E"/>
    <w:rsid w:val="00165913"/>
    <w:rsid w:val="00166158"/>
    <w:rsid w:val="001A7ABC"/>
    <w:rsid w:val="001D68EF"/>
    <w:rsid w:val="001E2FAB"/>
    <w:rsid w:val="001E53C1"/>
    <w:rsid w:val="00201EF9"/>
    <w:rsid w:val="00207BDA"/>
    <w:rsid w:val="00220810"/>
    <w:rsid w:val="00232CC1"/>
    <w:rsid w:val="00235406"/>
    <w:rsid w:val="00237124"/>
    <w:rsid w:val="00237152"/>
    <w:rsid w:val="002400A4"/>
    <w:rsid w:val="00241069"/>
    <w:rsid w:val="00246F8C"/>
    <w:rsid w:val="00266B4E"/>
    <w:rsid w:val="00274093"/>
    <w:rsid w:val="00275176"/>
    <w:rsid w:val="00282A66"/>
    <w:rsid w:val="00284CE0"/>
    <w:rsid w:val="00286187"/>
    <w:rsid w:val="00292317"/>
    <w:rsid w:val="002C6B64"/>
    <w:rsid w:val="002D1B2F"/>
    <w:rsid w:val="002D4AA1"/>
    <w:rsid w:val="00310D3E"/>
    <w:rsid w:val="003221E0"/>
    <w:rsid w:val="003306B5"/>
    <w:rsid w:val="003964EE"/>
    <w:rsid w:val="003B6F61"/>
    <w:rsid w:val="003C6125"/>
    <w:rsid w:val="003D4710"/>
    <w:rsid w:val="003E5EA4"/>
    <w:rsid w:val="003E6694"/>
    <w:rsid w:val="00413D54"/>
    <w:rsid w:val="00453A13"/>
    <w:rsid w:val="004645AF"/>
    <w:rsid w:val="004702A3"/>
    <w:rsid w:val="00472577"/>
    <w:rsid w:val="00473C12"/>
    <w:rsid w:val="00485695"/>
    <w:rsid w:val="00486DB2"/>
    <w:rsid w:val="00492FAE"/>
    <w:rsid w:val="004D4195"/>
    <w:rsid w:val="004D7810"/>
    <w:rsid w:val="00514F56"/>
    <w:rsid w:val="00523897"/>
    <w:rsid w:val="0055579F"/>
    <w:rsid w:val="0059571A"/>
    <w:rsid w:val="00596CAE"/>
    <w:rsid w:val="005A3199"/>
    <w:rsid w:val="005F006E"/>
    <w:rsid w:val="005F2913"/>
    <w:rsid w:val="00634162"/>
    <w:rsid w:val="006424E1"/>
    <w:rsid w:val="0064409F"/>
    <w:rsid w:val="0066271D"/>
    <w:rsid w:val="00662960"/>
    <w:rsid w:val="00662C3A"/>
    <w:rsid w:val="006817E6"/>
    <w:rsid w:val="006C1EF6"/>
    <w:rsid w:val="006E5BD8"/>
    <w:rsid w:val="007256CE"/>
    <w:rsid w:val="00736240"/>
    <w:rsid w:val="007375E4"/>
    <w:rsid w:val="00753C6C"/>
    <w:rsid w:val="00763744"/>
    <w:rsid w:val="00787403"/>
    <w:rsid w:val="007A672A"/>
    <w:rsid w:val="007C1CE7"/>
    <w:rsid w:val="007D520C"/>
    <w:rsid w:val="007F3E2B"/>
    <w:rsid w:val="00800154"/>
    <w:rsid w:val="00816414"/>
    <w:rsid w:val="00824205"/>
    <w:rsid w:val="0083134F"/>
    <w:rsid w:val="00837CA4"/>
    <w:rsid w:val="008658AD"/>
    <w:rsid w:val="00873B2F"/>
    <w:rsid w:val="00894143"/>
    <w:rsid w:val="00895769"/>
    <w:rsid w:val="008B11EB"/>
    <w:rsid w:val="008F4250"/>
    <w:rsid w:val="009021AC"/>
    <w:rsid w:val="00902F00"/>
    <w:rsid w:val="00924E4B"/>
    <w:rsid w:val="00941CC8"/>
    <w:rsid w:val="009540EC"/>
    <w:rsid w:val="00995045"/>
    <w:rsid w:val="009C174B"/>
    <w:rsid w:val="009F11E5"/>
    <w:rsid w:val="009F721A"/>
    <w:rsid w:val="00A22C07"/>
    <w:rsid w:val="00A47DB2"/>
    <w:rsid w:val="00A82F5E"/>
    <w:rsid w:val="00A86C87"/>
    <w:rsid w:val="00A96E67"/>
    <w:rsid w:val="00AB6B29"/>
    <w:rsid w:val="00AC02FA"/>
    <w:rsid w:val="00AF7FA7"/>
    <w:rsid w:val="00B12920"/>
    <w:rsid w:val="00B209F4"/>
    <w:rsid w:val="00B37B70"/>
    <w:rsid w:val="00B42778"/>
    <w:rsid w:val="00B51818"/>
    <w:rsid w:val="00B52D42"/>
    <w:rsid w:val="00B632BF"/>
    <w:rsid w:val="00B70558"/>
    <w:rsid w:val="00B87FB6"/>
    <w:rsid w:val="00BB5B6A"/>
    <w:rsid w:val="00BB7CC0"/>
    <w:rsid w:val="00BD2128"/>
    <w:rsid w:val="00BE3F8A"/>
    <w:rsid w:val="00BF11D5"/>
    <w:rsid w:val="00C14B6C"/>
    <w:rsid w:val="00C2218E"/>
    <w:rsid w:val="00C32EDD"/>
    <w:rsid w:val="00C37F44"/>
    <w:rsid w:val="00C5078B"/>
    <w:rsid w:val="00C611C3"/>
    <w:rsid w:val="00C61FF3"/>
    <w:rsid w:val="00C962CC"/>
    <w:rsid w:val="00CB3B10"/>
    <w:rsid w:val="00CF0896"/>
    <w:rsid w:val="00CF20BB"/>
    <w:rsid w:val="00D05CF7"/>
    <w:rsid w:val="00D066C9"/>
    <w:rsid w:val="00D118D0"/>
    <w:rsid w:val="00D12C12"/>
    <w:rsid w:val="00D16A52"/>
    <w:rsid w:val="00D16D76"/>
    <w:rsid w:val="00D207A3"/>
    <w:rsid w:val="00D43F2A"/>
    <w:rsid w:val="00D62426"/>
    <w:rsid w:val="00D74A8F"/>
    <w:rsid w:val="00DB2218"/>
    <w:rsid w:val="00DB2251"/>
    <w:rsid w:val="00DC3AAB"/>
    <w:rsid w:val="00DF39AA"/>
    <w:rsid w:val="00E1597D"/>
    <w:rsid w:val="00E320B0"/>
    <w:rsid w:val="00E43D25"/>
    <w:rsid w:val="00E716BD"/>
    <w:rsid w:val="00E83E72"/>
    <w:rsid w:val="00EB5D0C"/>
    <w:rsid w:val="00EC4B73"/>
    <w:rsid w:val="00EE3580"/>
    <w:rsid w:val="00F0397D"/>
    <w:rsid w:val="00F13921"/>
    <w:rsid w:val="00F44EFB"/>
    <w:rsid w:val="00F478EC"/>
    <w:rsid w:val="00F60CDB"/>
    <w:rsid w:val="00F710E2"/>
    <w:rsid w:val="00F82088"/>
    <w:rsid w:val="00FC1232"/>
    <w:rsid w:val="00FC39A1"/>
    <w:rsid w:val="00F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4E15"/>
  <w15:chartTrackingRefBased/>
  <w15:docId w15:val="{533A9C86-25F8-BA40-AD53-2FC9E26E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05CF7"/>
    <w:pPr>
      <w:contextualSpacing/>
    </w:pPr>
    <w:rPr>
      <w:rFonts w:ascii="STSong" w:eastAsiaTheme="majorEastAsia" w:hAnsi="STSong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D05CF7"/>
    <w:rPr>
      <w:rFonts w:ascii="STSong" w:eastAsiaTheme="majorEastAsia" w:hAnsi="STSong" w:cstheme="majorBidi"/>
      <w:spacing w:val="-10"/>
      <w:kern w:val="28"/>
    </w:rPr>
  </w:style>
  <w:style w:type="character" w:styleId="PlaceholderText">
    <w:name w:val="Placeholder Text"/>
    <w:basedOn w:val="DefaultParagraphFont"/>
    <w:uiPriority w:val="99"/>
    <w:semiHidden/>
    <w:rsid w:val="0004562A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C5078B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1E2FAB"/>
  </w:style>
  <w:style w:type="character" w:styleId="CommentReference">
    <w:name w:val="annotation reference"/>
    <w:basedOn w:val="DefaultParagraphFont"/>
    <w:uiPriority w:val="99"/>
    <w:semiHidden/>
    <w:unhideWhenUsed/>
    <w:rsid w:val="001E2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F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F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59190D-9646-0F44-B92D-EA36FEB8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昊天</dc:creator>
  <cp:keywords/>
  <dc:description/>
  <cp:lastModifiedBy>魏 昊天</cp:lastModifiedBy>
  <cp:revision>7</cp:revision>
  <dcterms:created xsi:type="dcterms:W3CDTF">2022-01-31T02:14:00Z</dcterms:created>
  <dcterms:modified xsi:type="dcterms:W3CDTF">2022-01-31T02:24:00Z</dcterms:modified>
</cp:coreProperties>
</file>